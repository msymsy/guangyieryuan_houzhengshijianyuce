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关于候诊时间预测的初步阶段总结</w:t>
      </w:r>
    </w:p>
    <w:p>
      <w:pPr>
        <w:jc w:val="right"/>
        <w:rPr>
          <w:rFonts w:hint="eastAsia"/>
          <w:b/>
          <w:bCs/>
          <w:sz w:val="28"/>
          <w:szCs w:val="28"/>
          <w:lang w:val="en-US" w:eastAsia="zh-CN"/>
        </w:rPr>
      </w:pPr>
    </w:p>
    <w:p>
      <w:pPr>
        <w:jc w:val="righ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广东易生活信息科技有限公司莫世玉</w:t>
      </w:r>
    </w:p>
    <w:p>
      <w:pPr>
        <w:jc w:val="righ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2020年8月6日</w:t>
      </w:r>
    </w:p>
    <w:p>
      <w:pPr>
        <w:jc w:val="right"/>
        <w:rPr>
          <w:rFonts w:hint="default"/>
          <w:b/>
          <w:bCs/>
          <w:sz w:val="28"/>
          <w:szCs w:val="28"/>
          <w:lang w:val="en-US" w:eastAsia="zh-CN"/>
        </w:rPr>
      </w:pPr>
    </w:p>
    <w:p>
      <w:pPr>
        <w:numPr>
          <w:ilvl w:val="0"/>
          <w:numId w:val="1"/>
        </w:numPr>
        <w:jc w:val="both"/>
        <w:rPr>
          <w:rFonts w:hint="eastAsia"/>
          <w:b/>
          <w:bCs/>
          <w:sz w:val="28"/>
          <w:szCs w:val="28"/>
          <w:lang w:val="en-US" w:eastAsia="zh-CN"/>
        </w:rPr>
      </w:pPr>
      <w:r>
        <w:rPr>
          <w:rFonts w:hint="eastAsia"/>
          <w:b/>
          <w:bCs/>
          <w:sz w:val="28"/>
          <w:szCs w:val="28"/>
          <w:lang w:val="en-US" w:eastAsia="zh-CN"/>
        </w:rPr>
        <w:t>原始数据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cs="monospace"/>
          <w:i w:val="0"/>
          <w:caps w:val="0"/>
          <w:color w:val="000000"/>
          <w:spacing w:val="0"/>
          <w:sz w:val="21"/>
          <w:szCs w:val="21"/>
          <w:shd w:val="clear" w:fill="FFFFFF"/>
          <w:vertAlign w:val="baseline"/>
          <w:lang w:eastAsia="zh-CN"/>
        </w:rPr>
      </w:pPr>
      <w:r>
        <w:rPr>
          <w:rFonts w:hint="eastAsia"/>
          <w:b w:val="0"/>
          <w:bCs w:val="0"/>
          <w:sz w:val="28"/>
          <w:szCs w:val="28"/>
          <w:lang w:val="en-US" w:eastAsia="zh-CN"/>
        </w:rPr>
        <w:t xml:space="preserve">   表头内容：</w:t>
      </w:r>
      <w:r>
        <w:rPr>
          <w:rFonts w:hint="default" w:ascii="monospace" w:hAnsi="monospace" w:eastAsia="monospace" w:cs="monospace"/>
          <w:i w:val="0"/>
          <w:caps w:val="0"/>
          <w:color w:val="000000"/>
          <w:spacing w:val="0"/>
          <w:sz w:val="21"/>
          <w:szCs w:val="21"/>
          <w:shd w:val="clear" w:fill="FFFFFF"/>
          <w:vertAlign w:val="baseline"/>
        </w:rPr>
        <w:t>['His流水号', '急诊系统流水号', '门诊号', '就诊时间', '年龄', '性别', '分诊科室', '分诊等级', '分诊去向', '分诊时间','抢救上床时间', '体温类型', '体温', '脉搏', '收缩压', '舒张压', '呼吸', 'SpO2', '微量血糖', '疼痛评分', 'GCS评分', 'PHI评分', '来诊主诉', '现病史', '既病史', '药物过敏史', '诊断', '处理意见', '注意事项', '时长', '没有时长的主诉', '主诉分词',  '编码']</w:t>
      </w:r>
      <w:r>
        <w:rPr>
          <w:rFonts w:hint="eastAsia" w:ascii="monospace" w:hAnsi="monospace" w:cs="monospace"/>
          <w:i w:val="0"/>
          <w:caps w:val="0"/>
          <w:color w:val="000000"/>
          <w:spacing w:val="0"/>
          <w:sz w:val="21"/>
          <w:szCs w:val="21"/>
          <w:shd w:val="clear" w:fill="FFFFFF"/>
          <w:vertAlign w:val="baseline"/>
          <w:lang w:eastAsia="zh-CN"/>
        </w:rPr>
        <w:t>。</w:t>
      </w:r>
    </w:p>
    <w:p>
      <w:pPr>
        <w:pStyle w:val="2"/>
        <w:widowControl/>
        <w:numPr>
          <w:ilvl w:val="0"/>
          <w:numId w:val="0"/>
        </w:numPr>
        <w:pBdr>
          <w:top w:val="none" w:color="auto" w:sz="0" w:space="0"/>
          <w:left w:val="none" w:color="auto" w:sz="0" w:space="0"/>
          <w:bottom w:val="none" w:color="auto" w:sz="0" w:space="0"/>
          <w:right w:val="none" w:color="auto" w:sz="0" w:space="0"/>
        </w:pBdr>
        <w:shd w:val="clear" w:fill="FFFFFF"/>
        <w:wordWrap w:val="0"/>
        <w:ind w:firstLine="420" w:firstLineChars="150"/>
        <w:jc w:val="left"/>
        <w:textAlignment w:val="baseline"/>
        <w:rPr>
          <w:rFonts w:hint="eastAsia"/>
          <w:b w:val="0"/>
          <w:bCs w:val="0"/>
          <w:sz w:val="28"/>
          <w:szCs w:val="28"/>
          <w:lang w:val="en-US" w:eastAsia="zh-CN"/>
        </w:rPr>
      </w:pPr>
      <w:r>
        <w:rPr>
          <w:rFonts w:hint="eastAsia" w:asciiTheme="minorHAnsi" w:hAnsiTheme="minorHAnsi" w:eastAsiaTheme="minorEastAsia" w:cstheme="minorBidi"/>
          <w:b w:val="0"/>
          <w:bCs w:val="0"/>
          <w:kern w:val="2"/>
          <w:sz w:val="28"/>
          <w:szCs w:val="28"/>
          <w:lang w:val="en-US" w:eastAsia="zh-CN" w:bidi="ar-SA"/>
        </w:rPr>
        <w:t>数据量共350626条，涵盖了2016年、2017年、2018年的数据。</w:t>
      </w:r>
      <w:r>
        <w:rPr>
          <w:rFonts w:hint="eastAsia"/>
          <w:b w:val="0"/>
          <w:bCs w:val="0"/>
          <w:sz w:val="28"/>
          <w:szCs w:val="28"/>
          <w:lang w:val="en-US" w:eastAsia="zh-CN"/>
        </w:rPr>
        <w:t>根据项目需要和现有数据对项目研究完整性的具体需求，从中筛选出2018年的数据，数据量共有12万8645条。</w:t>
      </w:r>
    </w:p>
    <w:p>
      <w:pPr>
        <w:widowControl w:val="0"/>
        <w:numPr>
          <w:ilvl w:val="0"/>
          <w:numId w:val="0"/>
        </w:numPr>
        <w:jc w:val="both"/>
        <w:rPr>
          <w:rFonts w:hint="default"/>
          <w:b w:val="0"/>
          <w:bCs w:val="0"/>
          <w:sz w:val="28"/>
          <w:szCs w:val="28"/>
          <w:lang w:val="en-US" w:eastAsia="zh-CN"/>
        </w:rPr>
      </w:pPr>
    </w:p>
    <w:p>
      <w:pPr>
        <w:numPr>
          <w:ilvl w:val="0"/>
          <w:numId w:val="1"/>
        </w:numPr>
        <w:jc w:val="both"/>
        <w:rPr>
          <w:rFonts w:hint="default"/>
          <w:b/>
          <w:bCs/>
          <w:sz w:val="28"/>
          <w:szCs w:val="28"/>
          <w:lang w:val="en-US" w:eastAsia="zh-CN"/>
        </w:rPr>
      </w:pPr>
      <w:r>
        <w:rPr>
          <w:rFonts w:hint="eastAsia"/>
          <w:b/>
          <w:bCs/>
          <w:sz w:val="28"/>
          <w:szCs w:val="28"/>
          <w:lang w:val="en-US" w:eastAsia="zh-CN"/>
        </w:rPr>
        <w:t>数据预处理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针对所选的2018年数据，进行特征的选择与预处理如下：</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（1）数据中【</w:t>
      </w:r>
      <w:r>
        <w:rPr>
          <w:rFonts w:hint="default"/>
          <w:b w:val="0"/>
          <w:bCs w:val="0"/>
          <w:sz w:val="28"/>
          <w:szCs w:val="28"/>
          <w:lang w:val="en-US" w:eastAsia="zh-CN"/>
        </w:rPr>
        <w:t>'His流水号', '急诊系统流水号', '门诊号'</w:t>
      </w:r>
      <w:r>
        <w:rPr>
          <w:rFonts w:hint="eastAsia"/>
          <w:b w:val="0"/>
          <w:bCs w:val="0"/>
          <w:sz w:val="28"/>
          <w:szCs w:val="28"/>
          <w:lang w:val="en-US" w:eastAsia="zh-CN"/>
        </w:rPr>
        <w:t>】这部分数据是属于医院相关的，专属病人的代号，具有强烈的隐私的性质，并且在数据模型训练中利用不上，已做去除/清洗/掩盖等处理。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（2）目标：候诊时间，为患者实际等候的时长，是模型训练的target，是由【</w:t>
      </w:r>
      <w:r>
        <w:rPr>
          <w:rFonts w:hint="default"/>
          <w:b w:val="0"/>
          <w:bCs w:val="0"/>
          <w:sz w:val="28"/>
          <w:szCs w:val="28"/>
          <w:lang w:val="en-US" w:eastAsia="zh-CN"/>
        </w:rPr>
        <w:t>'就诊时间'</w:t>
      </w:r>
      <w:r>
        <w:rPr>
          <w:rFonts w:hint="eastAsia"/>
          <w:b w:val="0"/>
          <w:bCs w:val="0"/>
          <w:sz w:val="28"/>
          <w:szCs w:val="28"/>
          <w:lang w:val="en-US" w:eastAsia="zh-CN"/>
        </w:rPr>
        <w:t>】减去【‘分诊时间’】得出，时间单位为分钟。</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（3）数据中特征【‘年龄’】的样式是字符串的类型，有数值的同时也标注了年(</w:t>
      </w:r>
      <w:r>
        <w:rPr>
          <w:rFonts w:hint="default"/>
          <w:b w:val="0"/>
          <w:bCs w:val="0"/>
          <w:sz w:val="28"/>
          <w:szCs w:val="28"/>
          <w:lang w:val="en-US" w:eastAsia="zh-CN"/>
        </w:rPr>
        <w:t>‘</w:t>
      </w:r>
      <w:r>
        <w:rPr>
          <w:rFonts w:hint="eastAsia"/>
          <w:b w:val="0"/>
          <w:bCs w:val="0"/>
          <w:sz w:val="28"/>
          <w:szCs w:val="28"/>
          <w:lang w:val="en-US" w:eastAsia="zh-CN"/>
        </w:rPr>
        <w:t>Y</w:t>
      </w:r>
      <w:r>
        <w:rPr>
          <w:rFonts w:hint="default"/>
          <w:b w:val="0"/>
          <w:bCs w:val="0"/>
          <w:sz w:val="28"/>
          <w:szCs w:val="28"/>
          <w:lang w:val="en-US" w:eastAsia="zh-CN"/>
        </w:rPr>
        <w:t>’</w:t>
      </w:r>
      <w:r>
        <w:rPr>
          <w:rFonts w:hint="eastAsia"/>
          <w:b w:val="0"/>
          <w:bCs w:val="0"/>
          <w:sz w:val="28"/>
          <w:szCs w:val="28"/>
          <w:lang w:val="en-US" w:eastAsia="zh-CN"/>
        </w:rPr>
        <w:t>)和月(</w:t>
      </w:r>
      <w:r>
        <w:rPr>
          <w:rFonts w:hint="default"/>
          <w:b w:val="0"/>
          <w:bCs w:val="0"/>
          <w:sz w:val="28"/>
          <w:szCs w:val="28"/>
          <w:lang w:val="en-US" w:eastAsia="zh-CN"/>
        </w:rPr>
        <w:t>‘</w:t>
      </w:r>
      <w:r>
        <w:rPr>
          <w:rFonts w:hint="eastAsia"/>
          <w:b w:val="0"/>
          <w:bCs w:val="0"/>
          <w:sz w:val="28"/>
          <w:szCs w:val="28"/>
          <w:lang w:val="en-US" w:eastAsia="zh-CN"/>
        </w:rPr>
        <w:t>M</w:t>
      </w:r>
      <w:r>
        <w:rPr>
          <w:rFonts w:hint="default"/>
          <w:b w:val="0"/>
          <w:bCs w:val="0"/>
          <w:sz w:val="28"/>
          <w:szCs w:val="28"/>
          <w:lang w:val="en-US" w:eastAsia="zh-CN"/>
        </w:rPr>
        <w:t>’</w:t>
      </w:r>
      <w:r>
        <w:rPr>
          <w:rFonts w:hint="eastAsia"/>
          <w:b w:val="0"/>
          <w:bCs w:val="0"/>
          <w:sz w:val="28"/>
          <w:szCs w:val="28"/>
          <w:lang w:val="en-US" w:eastAsia="zh-CN"/>
        </w:rPr>
        <w:t>) 的区别。在处理中，有‘Y’的标志直接取其数值作为年龄，对于‘M’标志的取其数值后除以12，统一换算成以年为单位的数值。</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（4）数据中特征【‘性别’】，按照惯例，采用0/1来代替，‘男’为0，‘女’为1。其中性别人数的分布情况统计如下，可见性别属于均匀分布：</w:t>
      </w:r>
    </w:p>
    <w:p>
      <w:pPr>
        <w:widowControl w:val="0"/>
        <w:numPr>
          <w:ilvl w:val="0"/>
          <w:numId w:val="0"/>
        </w:numPr>
        <w:jc w:val="center"/>
      </w:pPr>
      <w:r>
        <w:drawing>
          <wp:inline distT="0" distB="0" distL="114300" distR="114300">
            <wp:extent cx="4562475" cy="26263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62475" cy="2626360"/>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1 数据中性别人数的分布（下同）</w:t>
      </w:r>
    </w:p>
    <w:p>
      <w:pPr>
        <w:widowControl w:val="0"/>
        <w:numPr>
          <w:ilvl w:val="0"/>
          <w:numId w:val="0"/>
        </w:numPr>
        <w:jc w:val="cente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宋体" w:cs="monospace"/>
          <w:i w:val="0"/>
          <w:caps w:val="0"/>
          <w:color w:val="000000"/>
          <w:spacing w:val="0"/>
          <w:sz w:val="21"/>
          <w:szCs w:val="21"/>
          <w:lang w:val="en-US" w:eastAsia="zh-CN"/>
        </w:rPr>
      </w:pPr>
      <w:r>
        <w:rPr>
          <w:rFonts w:hint="eastAsia"/>
          <w:b w:val="0"/>
          <w:bCs w:val="0"/>
          <w:sz w:val="28"/>
          <w:szCs w:val="28"/>
          <w:lang w:val="en-US" w:eastAsia="zh-CN"/>
        </w:rPr>
        <w:t xml:space="preserve">  （5）特征【‘分诊科室’】，含有的数据为</w:t>
      </w:r>
      <w:r>
        <w:rPr>
          <w:rFonts w:hint="default" w:ascii="monospace" w:hAnsi="monospace" w:eastAsia="monospace" w:cs="monospace"/>
          <w:i w:val="0"/>
          <w:caps w:val="0"/>
          <w:color w:val="000000"/>
          <w:spacing w:val="0"/>
          <w:sz w:val="21"/>
          <w:szCs w:val="21"/>
          <w:shd w:val="clear" w:fill="FFFFFF"/>
          <w:vertAlign w:val="baseline"/>
        </w:rPr>
        <w:t>['急诊外科', '急诊内科', '急诊儿科', '急诊产科', '内科夜诊', '发热门诊', '急诊耳鼻喉科', '急诊复诊', '急诊眼科', '急诊妇科', '急诊口腔科', '急诊感染科', '急诊新生儿科']</w:t>
      </w:r>
      <w:r>
        <w:rPr>
          <w:rFonts w:hint="eastAsia" w:ascii="monospace" w:hAnsi="monospace" w:cs="monospace"/>
          <w:i w:val="0"/>
          <w:caps w:val="0"/>
          <w:color w:val="000000"/>
          <w:spacing w:val="0"/>
          <w:sz w:val="28"/>
          <w:szCs w:val="28"/>
          <w:shd w:val="clear" w:fill="FFFFFF"/>
          <w:vertAlign w:val="baseline"/>
          <w:lang w:eastAsia="zh-CN"/>
        </w:rPr>
        <w:t>等</w:t>
      </w:r>
      <w:r>
        <w:rPr>
          <w:rFonts w:hint="eastAsia"/>
          <w:b w:val="0"/>
          <w:bCs w:val="0"/>
          <w:sz w:val="28"/>
          <w:szCs w:val="28"/>
          <w:lang w:val="en-US" w:eastAsia="zh-CN"/>
        </w:rPr>
        <w:t>13种数据样式，分别以1到13的数值进行置换处理。</w:t>
      </w:r>
    </w:p>
    <w:p>
      <w:pPr>
        <w:widowControl w:val="0"/>
        <w:numPr>
          <w:ilvl w:val="0"/>
          <w:numId w:val="0"/>
        </w:numPr>
        <w:jc w:val="both"/>
        <w:rPr>
          <w:rFonts w:hint="default"/>
          <w:b w:val="0"/>
          <w:bCs w:val="0"/>
          <w:sz w:val="28"/>
          <w:szCs w:val="28"/>
          <w:lang w:val="en-US" w:eastAsia="zh-CN"/>
        </w:rPr>
      </w:pPr>
    </w:p>
    <w:p>
      <w:pPr>
        <w:widowControl w:val="0"/>
        <w:numPr>
          <w:ilvl w:val="0"/>
          <w:numId w:val="0"/>
        </w:numPr>
        <w:jc w:val="center"/>
      </w:pPr>
      <w:r>
        <w:rPr>
          <w:rFonts w:hint="eastAsia"/>
          <w:lang w:val="en-US" w:eastAsia="zh-CN"/>
        </w:rPr>
        <w:t xml:space="preserve">  </w:t>
      </w:r>
      <w:r>
        <w:drawing>
          <wp:inline distT="0" distB="0" distL="114300" distR="114300">
            <wp:extent cx="5267325" cy="27978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797810"/>
                    </a:xfrm>
                    <a:prstGeom prst="rect">
                      <a:avLst/>
                    </a:prstGeom>
                    <a:noFill/>
                    <a:ln>
                      <a:noFill/>
                    </a:ln>
                  </pic:spPr>
                </pic:pic>
              </a:graphicData>
            </a:graphic>
          </wp:inline>
        </w:drawing>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           图2 特征【‘分诊科室’】的人数分布</w:t>
      </w:r>
    </w:p>
    <w:p>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 xml:space="preserve">  （6）特征【‘分诊等级’】的数据样式均为正整数数值型，如【1,2,3,4】</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，其人数分布如下图所示：</w:t>
      </w:r>
    </w:p>
    <w:p>
      <w:pPr>
        <w:widowControl w:val="0"/>
        <w:numPr>
          <w:ilvl w:val="0"/>
          <w:numId w:val="0"/>
        </w:numPr>
        <w:jc w:val="both"/>
      </w:pPr>
      <w:r>
        <w:drawing>
          <wp:inline distT="0" distB="0" distL="114300" distR="114300">
            <wp:extent cx="5267325" cy="2677160"/>
            <wp:effectExtent l="0" t="0" r="952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7325" cy="2677160"/>
                    </a:xfrm>
                    <a:prstGeom prst="rect">
                      <a:avLst/>
                    </a:prstGeom>
                    <a:noFill/>
                    <a:ln>
                      <a:noFill/>
                    </a:ln>
                  </pic:spPr>
                </pic:pic>
              </a:graphicData>
            </a:graphic>
          </wp:inline>
        </w:drawing>
      </w:r>
    </w:p>
    <w:p>
      <w:pPr>
        <w:widowControl w:val="0"/>
        <w:numPr>
          <w:ilvl w:val="0"/>
          <w:numId w:val="0"/>
        </w:numPr>
        <w:jc w:val="center"/>
        <w:rPr>
          <w:rFonts w:hint="default" w:eastAsiaTheme="minorEastAsia"/>
          <w:lang w:val="en-US" w:eastAsia="zh-CN"/>
        </w:rPr>
      </w:pPr>
      <w:r>
        <w:rPr>
          <w:rFonts w:hint="eastAsia"/>
          <w:lang w:val="en-US" w:eastAsia="zh-CN"/>
        </w:rPr>
        <w:t>图3 特征【‘分诊等级’】的人数分布</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分诊去向’】，数据样式仅为中文样式【‘医疗室’，‘抢救室’】，‘医疗室’的数量占比最多，有12万5195条，‘抢救室’有3450条数据。由于是中文样式，转换数字目前分别用【1,2】来进行替换处理。</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特征【‘分诊时间’】不直接作特征选项，但对该特征进行分裂处理，形成新的以下【‘分诊-月’，‘分诊-日’，‘分诊-时’，‘分诊-分’】四个新特征进行如模型训练的。说明：</w:t>
      </w:r>
      <w:r>
        <w:rPr>
          <w:rFonts w:hint="eastAsia"/>
          <w:b w:val="0"/>
          <w:bCs w:val="0"/>
          <w:sz w:val="28"/>
          <w:szCs w:val="28"/>
          <w:lang w:val="en-US" w:eastAsia="zh-CN"/>
        </w:rPr>
        <w:t>这里没有‘分诊-年’，</w:t>
      </w:r>
      <w:r>
        <w:rPr>
          <w:rFonts w:hint="eastAsia"/>
          <w:b w:val="0"/>
          <w:bCs w:val="0"/>
          <w:sz w:val="28"/>
          <w:szCs w:val="28"/>
          <w:lang w:val="en-US" w:eastAsia="zh-CN"/>
        </w:rPr>
        <w:t>由于年份的数据在机器学习中是不会有循环的，年份的数值只会往后走，机器学习模型意义是学到过往的数值；没有‘分诊-秒’是因为‘分诊时间’中的原始数值中，其‘秒’的部分全部为0。</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特征【'抢救上床时间'】为穿越数据的一部分，因此不作特征考虑。</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特征【'体温类型'】的数据样式为中文字符串的['耳温', '腋温']，数据中只有7条数据是描述为‘腋温’，分布似乎有些单一，且由于是中文样式，转换数字目前分别用【1,2】来进行代替。</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特征【‘体温’】数据中，数据样式中除了有整型的数据外，也有其他不符合的字符存在，可能是技术人员原始录入时出错导致的。在进行归一化预处理时，按照逻辑合理的原则进行相应的修正，例如：</w:t>
      </w:r>
      <w:r>
        <w:drawing>
          <wp:inline distT="0" distB="0" distL="114300" distR="114300">
            <wp:extent cx="2619375" cy="5048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2619375" cy="504825"/>
                    </a:xfrm>
                    <a:prstGeom prst="rect">
                      <a:avLst/>
                    </a:prstGeom>
                    <a:noFill/>
                    <a:ln>
                      <a:noFill/>
                    </a:ln>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lang w:val="en-US" w:eastAsia="zh-CN"/>
        </w:rPr>
        <w:t xml:space="preserve"> </w:t>
      </w:r>
      <w:r>
        <w:rPr>
          <w:rFonts w:hint="eastAsia"/>
          <w:b w:val="0"/>
          <w:bCs w:val="0"/>
          <w:sz w:val="28"/>
          <w:szCs w:val="28"/>
          <w:lang w:val="en-US" w:eastAsia="zh-CN"/>
        </w:rPr>
        <w:t xml:space="preserve"> 这一类的数据样式为带有其他不符合的字符存在时，但却能够直观的看到起数值的大小，故按照逻辑合理的规则进行修正。除此之外对于一些空值，和一些异常值的存在，统一修正为正常体温37。</w:t>
      </w:r>
    </w:p>
    <w:p>
      <w:pPr>
        <w:widowControl w:val="0"/>
        <w:numPr>
          <w:ilvl w:val="0"/>
          <w:numId w:val="2"/>
        </w:numPr>
        <w:ind w:left="280"/>
        <w:jc w:val="both"/>
        <w:rPr>
          <w:rFonts w:hint="eastAsia"/>
          <w:b w:val="0"/>
          <w:bCs w:val="0"/>
          <w:sz w:val="28"/>
          <w:szCs w:val="28"/>
          <w:lang w:val="en-US" w:eastAsia="zh-CN"/>
        </w:rPr>
      </w:pPr>
      <w:r>
        <w:rPr>
          <w:rFonts w:hint="eastAsia"/>
          <w:b w:val="0"/>
          <w:bCs w:val="0"/>
          <w:sz w:val="28"/>
          <w:szCs w:val="28"/>
          <w:lang w:val="en-US" w:eastAsia="zh-CN"/>
        </w:rPr>
        <w:t>特征【'脉搏'】对空值的进行填充平均值89.96。</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特征【'收缩压'】对空值的进行填充平均值138.404。</w:t>
      </w:r>
    </w:p>
    <w:p>
      <w:pPr>
        <w:widowControl w:val="0"/>
        <w:numPr>
          <w:ilvl w:val="0"/>
          <w:numId w:val="2"/>
        </w:numPr>
        <w:ind w:left="280" w:leftChars="0" w:firstLine="0" w:firstLineChars="0"/>
        <w:jc w:val="both"/>
        <w:rPr>
          <w:rFonts w:hint="default"/>
          <w:b w:val="0"/>
          <w:bCs w:val="0"/>
          <w:sz w:val="28"/>
          <w:szCs w:val="28"/>
          <w:lang w:val="en-US" w:eastAsia="zh-CN"/>
        </w:rPr>
      </w:pPr>
      <w:r>
        <w:rPr>
          <w:rFonts w:hint="default"/>
          <w:b w:val="0"/>
          <w:bCs w:val="0"/>
          <w:sz w:val="28"/>
          <w:szCs w:val="28"/>
          <w:lang w:val="en-US" w:eastAsia="zh-CN"/>
        </w:rPr>
        <w:t>特征【'舒张压'】对空值的进行填充平均值</w:t>
      </w:r>
      <w:r>
        <w:rPr>
          <w:rFonts w:hint="eastAsia"/>
          <w:b w:val="0"/>
          <w:bCs w:val="0"/>
          <w:sz w:val="28"/>
          <w:szCs w:val="28"/>
          <w:lang w:val="en-US" w:eastAsia="zh-CN"/>
        </w:rPr>
        <w:t>81.03</w:t>
      </w:r>
    </w:p>
    <w:p>
      <w:pPr>
        <w:widowControl w:val="0"/>
        <w:numPr>
          <w:ilvl w:val="0"/>
          <w:numId w:val="2"/>
        </w:numPr>
        <w:ind w:left="280" w:leftChars="0" w:firstLine="0" w:firstLineChars="0"/>
        <w:jc w:val="both"/>
        <w:rPr>
          <w:rFonts w:hint="default"/>
          <w:b w:val="0"/>
          <w:bCs w:val="0"/>
          <w:sz w:val="28"/>
          <w:szCs w:val="28"/>
          <w:lang w:val="en-US" w:eastAsia="zh-CN"/>
        </w:rPr>
      </w:pPr>
      <w:r>
        <w:rPr>
          <w:rFonts w:hint="default"/>
          <w:b w:val="0"/>
          <w:bCs w:val="0"/>
          <w:sz w:val="28"/>
          <w:szCs w:val="28"/>
          <w:lang w:val="en-US" w:eastAsia="zh-CN"/>
        </w:rPr>
        <w:t>特征【'呼吸'】对空值的进行填充平均值</w:t>
      </w:r>
      <w:r>
        <w:rPr>
          <w:rFonts w:hint="eastAsia"/>
          <w:b w:val="0"/>
          <w:bCs w:val="0"/>
          <w:sz w:val="28"/>
          <w:szCs w:val="28"/>
          <w:lang w:val="en-US" w:eastAsia="zh-CN"/>
        </w:rPr>
        <w:t>19.3。</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（16）</w:t>
      </w:r>
      <w:r>
        <w:rPr>
          <w:rFonts w:hint="default"/>
          <w:b w:val="0"/>
          <w:bCs w:val="0"/>
          <w:sz w:val="28"/>
          <w:szCs w:val="28"/>
          <w:lang w:val="en-US" w:eastAsia="zh-CN"/>
        </w:rPr>
        <w:t>特征【'SpO2'】</w:t>
      </w:r>
      <w:r>
        <w:rPr>
          <w:rFonts w:hint="eastAsia"/>
          <w:b w:val="0"/>
          <w:bCs w:val="0"/>
          <w:sz w:val="28"/>
          <w:szCs w:val="28"/>
          <w:lang w:val="en-US" w:eastAsia="zh-CN"/>
        </w:rPr>
        <w:t>，数据样式中除了有整型的数据外，还有其他不符合的字符存在，对其进行合理性原则修正，对于空值或者没有值的数据补充为0（在树模型中也可用None表示，对于其他无法使用None表示的模型补充0）。</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（17）特征【‘疼痛评分’】都为一些不合理、且无法理解的数据存在，因此对这个特征，不作模型训练特征。</w:t>
      </w:r>
    </w:p>
    <w:p>
      <w:pPr>
        <w:widowControl w:val="0"/>
        <w:numPr>
          <w:ilvl w:val="0"/>
          <w:numId w:val="0"/>
        </w:numPr>
        <w:ind w:left="280" w:leftChars="0"/>
        <w:jc w:val="both"/>
        <w:rPr>
          <w:rFonts w:hint="default"/>
          <w:b w:val="0"/>
          <w:bCs w:val="0"/>
          <w:sz w:val="28"/>
          <w:szCs w:val="28"/>
          <w:lang w:val="en-US" w:eastAsia="zh-CN"/>
        </w:rPr>
      </w:pPr>
      <w:r>
        <w:rPr>
          <w:rFonts w:hint="eastAsia"/>
          <w:b w:val="0"/>
          <w:bCs w:val="0"/>
          <w:sz w:val="28"/>
          <w:szCs w:val="28"/>
          <w:lang w:val="en-US" w:eastAsia="zh-CN"/>
        </w:rPr>
        <w:t>（18）</w:t>
      </w:r>
      <w:r>
        <w:rPr>
          <w:rFonts w:hint="default"/>
          <w:b w:val="0"/>
          <w:bCs w:val="0"/>
          <w:sz w:val="28"/>
          <w:szCs w:val="28"/>
          <w:lang w:val="en-US" w:eastAsia="zh-CN"/>
        </w:rPr>
        <w:t>特征【'GCS评分'】对空值的进行填充平均值</w:t>
      </w:r>
      <w:r>
        <w:rPr>
          <w:rFonts w:hint="eastAsia"/>
          <w:b w:val="0"/>
          <w:bCs w:val="0"/>
          <w:sz w:val="28"/>
          <w:szCs w:val="28"/>
          <w:lang w:val="en-US" w:eastAsia="zh-CN"/>
        </w:rPr>
        <w:t>15</w:t>
      </w:r>
      <w:r>
        <w:rPr>
          <w:rFonts w:hint="default"/>
          <w:b w:val="0"/>
          <w:bCs w:val="0"/>
          <w:sz w:val="28"/>
          <w:szCs w:val="28"/>
          <w:lang w:val="en-US" w:eastAsia="zh-CN"/>
        </w:rPr>
        <w:t>（平</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t>均值根据所有‘呼吸’的存在的数值和</w:t>
      </w:r>
      <w:r>
        <w:rPr>
          <w:rFonts w:hint="eastAsia"/>
          <w:b w:val="0"/>
          <w:bCs w:val="0"/>
          <w:sz w:val="28"/>
          <w:szCs w:val="28"/>
          <w:lang w:val="en-US" w:eastAsia="zh-CN"/>
        </w:rPr>
        <w:t>所有</w:t>
      </w:r>
      <w:r>
        <w:rPr>
          <w:rFonts w:hint="default"/>
          <w:b w:val="0"/>
          <w:bCs w:val="0"/>
          <w:sz w:val="28"/>
          <w:szCs w:val="28"/>
          <w:lang w:val="en-US" w:eastAsia="zh-CN"/>
        </w:rPr>
        <w:t>的人数）</w:t>
      </w:r>
      <w:r>
        <w:rPr>
          <w:rFonts w:hint="eastAsia"/>
          <w:b w:val="0"/>
          <w:bCs w:val="0"/>
          <w:sz w:val="28"/>
          <w:szCs w:val="28"/>
          <w:lang w:val="en-US" w:eastAsia="zh-CN"/>
        </w:rPr>
        <w:t>（？问医生，上同）</w:t>
      </w:r>
    </w:p>
    <w:p>
      <w:pPr>
        <w:widowControl w:val="0"/>
        <w:numPr>
          <w:ilvl w:val="0"/>
          <w:numId w:val="3"/>
        </w:numPr>
        <w:ind w:left="280" w:leftChars="0" w:firstLine="0" w:firstLineChars="0"/>
        <w:jc w:val="both"/>
        <w:rPr>
          <w:rFonts w:hint="eastAsia"/>
          <w:b w:val="0"/>
          <w:bCs w:val="0"/>
          <w:sz w:val="28"/>
          <w:szCs w:val="28"/>
          <w:lang w:val="en-US" w:eastAsia="zh-CN"/>
        </w:rPr>
      </w:pPr>
      <w:r>
        <w:rPr>
          <w:rFonts w:hint="default"/>
          <w:b w:val="0"/>
          <w:bCs w:val="0"/>
          <w:sz w:val="28"/>
          <w:szCs w:val="28"/>
          <w:lang w:val="en-US" w:eastAsia="zh-CN"/>
        </w:rPr>
        <w:t>特征【'PHI评分'】对空值的进行填充</w:t>
      </w:r>
      <w:r>
        <w:rPr>
          <w:rFonts w:hint="eastAsia"/>
          <w:b w:val="0"/>
          <w:bCs w:val="0"/>
          <w:sz w:val="28"/>
          <w:szCs w:val="28"/>
          <w:lang w:val="en-US" w:eastAsia="zh-CN"/>
        </w:rPr>
        <w:t>0。（？问医生，上同）</w:t>
      </w:r>
    </w:p>
    <w:p>
      <w:pPr>
        <w:widowControl w:val="0"/>
        <w:numPr>
          <w:ilvl w:val="0"/>
          <w:numId w:val="3"/>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特征【‘来诊主诉’】参照‘分级’的项目模型的做法，</w:t>
      </w: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对主诉中的词语进行提取，按照项目中的统一编码来进行数值代替，形成新特征【‘编码’】。例如下图显示：</w:t>
      </w:r>
      <w:r>
        <w:drawing>
          <wp:inline distT="0" distB="0" distL="114300" distR="114300">
            <wp:extent cx="3619500" cy="18192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619500" cy="1819275"/>
                    </a:xfrm>
                    <a:prstGeom prst="rect">
                      <a:avLst/>
                    </a:prstGeom>
                    <a:noFill/>
                    <a:ln>
                      <a:noFill/>
                    </a:ln>
                  </pic:spPr>
                </pic:pic>
              </a:graphicData>
            </a:graphic>
          </wp:inline>
        </w:drawing>
      </w:r>
    </w:p>
    <w:p>
      <w:pPr>
        <w:widowControl w:val="0"/>
        <w:numPr>
          <w:ilvl w:val="0"/>
          <w:numId w:val="3"/>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特征【'现病史', '既病史', '药物过敏史', '诊断', '处理意见', '</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注意事项', '时长', '没有时长的主诉'】：这方面的数据样式均为中文句子表示，且大多数为空值。由于其中间或有穿越数据，比如：‘处理意见’，‘注意事项’明显是已经属于就诊后的，并不在候诊的时刻中，且中文句子中需要进行相当大量的词语提取、词语替换、词语编码等NLP（自然语言处理）的处理，因此目前不考虑作为特征参与进行训练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ins w:id="0" w:author="ZQ" w:date="2020-08-06T14:58:25Z"/>
          <w:rFonts w:hint="eastAsia" w:ascii="monospace" w:hAnsi="monospace" w:cs="monospace"/>
          <w:i w:val="0"/>
          <w:caps w:val="0"/>
          <w:color w:val="000000"/>
          <w:spacing w:val="0"/>
          <w:sz w:val="28"/>
          <w:szCs w:val="28"/>
          <w:shd w:val="clear" w:fill="FFFFFF"/>
          <w:vertAlign w:val="baseline"/>
          <w:lang w:val="en-US" w:eastAsia="zh-CN"/>
        </w:rPr>
      </w:pPr>
      <w:r>
        <w:rPr>
          <w:rFonts w:hint="eastAsia"/>
          <w:b w:val="0"/>
          <w:bCs w:val="0"/>
          <w:sz w:val="28"/>
          <w:szCs w:val="28"/>
          <w:lang w:val="en-US" w:eastAsia="zh-CN"/>
        </w:rPr>
        <w:t xml:space="preserve">   </w:t>
      </w:r>
      <w:r>
        <w:rPr>
          <w:rFonts w:hint="eastAsia"/>
          <w:b/>
          <w:bCs/>
          <w:sz w:val="28"/>
          <w:szCs w:val="28"/>
          <w:lang w:val="en-US" w:eastAsia="zh-CN"/>
        </w:rPr>
        <w:t>综上所述</w:t>
      </w:r>
      <w:r>
        <w:rPr>
          <w:rFonts w:hint="eastAsia"/>
          <w:b w:val="0"/>
          <w:bCs w:val="0"/>
          <w:sz w:val="28"/>
          <w:szCs w:val="28"/>
          <w:lang w:val="en-US" w:eastAsia="zh-CN"/>
        </w:rPr>
        <w:t>，经过数据分析与处理后，符合进行模型训练的特征为：</w:t>
      </w:r>
      <w:r>
        <w:rPr>
          <w:rFonts w:hint="default" w:ascii="monospace" w:hAnsi="monospace" w:eastAsia="monospace" w:cs="monospace"/>
          <w:i w:val="0"/>
          <w:caps w:val="0"/>
          <w:color w:val="000000"/>
          <w:spacing w:val="0"/>
          <w:sz w:val="28"/>
          <w:szCs w:val="28"/>
          <w:shd w:val="clear" w:fill="FFFFFF"/>
          <w:vertAlign w:val="baseline"/>
        </w:rPr>
        <w:t>['年龄', '性别', '分诊科室', '分诊等级', '分诊去向', '体温类型', '体温', '脉搏', '收缩压', '舒张压', '呼吸', 'SpO2', '微量血糖', 'GCS评分', 'PHI评分', '分诊-月', '分诊-日', '分诊-时', '分诊-分', '脉压差']</w:t>
      </w:r>
      <w:r>
        <w:rPr>
          <w:rFonts w:hint="eastAsia" w:ascii="monospace" w:hAnsi="monospace" w:cs="monospace"/>
          <w:i w:val="0"/>
          <w:caps w:val="0"/>
          <w:color w:val="000000"/>
          <w:spacing w:val="0"/>
          <w:sz w:val="28"/>
          <w:szCs w:val="28"/>
          <w:shd w:val="clear" w:fill="FFFFFF"/>
          <w:vertAlign w:val="baseline"/>
          <w:lang w:eastAsia="zh-CN"/>
        </w:rPr>
        <w:t>；</w:t>
      </w:r>
      <w:r>
        <w:rPr>
          <w:rFonts w:hint="eastAsia" w:ascii="monospace" w:hAnsi="monospace" w:cs="monospace"/>
          <w:i w:val="0"/>
          <w:caps w:val="0"/>
          <w:color w:val="000000"/>
          <w:spacing w:val="0"/>
          <w:sz w:val="28"/>
          <w:szCs w:val="28"/>
          <w:shd w:val="clear" w:fill="FFFFFF"/>
          <w:vertAlign w:val="baseline"/>
          <w:lang w:val="en-US" w:eastAsia="zh-CN"/>
        </w:rPr>
        <w:t>模型训练的target为：【‘候诊/分钟’】。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cs="monospace"/>
          <w:i w:val="0"/>
          <w:caps w:val="0"/>
          <w:color w:val="000000"/>
          <w:spacing w:val="0"/>
          <w:sz w:val="28"/>
          <w:szCs w:val="28"/>
          <w:shd w:val="clear" w:fill="FFFFFF"/>
          <w:vertAlign w:val="baseline"/>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eastAsia" w:asciiTheme="minorHAnsi" w:hAnsiTheme="minorHAnsi" w:eastAsiaTheme="minorEastAsia" w:cstheme="minorBidi"/>
          <w:b/>
          <w:bCs/>
          <w:kern w:val="2"/>
          <w:sz w:val="28"/>
          <w:szCs w:val="28"/>
          <w:lang w:val="en-US" w:eastAsia="zh-CN" w:bidi="ar-SA"/>
        </w:rPr>
      </w:pPr>
      <w:r>
        <w:rPr>
          <w:rFonts w:hint="eastAsia" w:asciiTheme="minorHAnsi" w:hAnsiTheme="minorHAnsi" w:eastAsiaTheme="minorEastAsia" w:cstheme="minorBidi"/>
          <w:b/>
          <w:bCs/>
          <w:kern w:val="2"/>
          <w:sz w:val="28"/>
          <w:szCs w:val="28"/>
          <w:lang w:val="en-US" w:eastAsia="zh-CN" w:bidi="ar-SA"/>
        </w:rPr>
        <w:t>模型训练</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采用上述中数据预处理方法后，对所形成的特征数据进行模型搭建，目前已采用比较常用的模型lightGBM模型进行了初步尝试，模型参数采用常用的默认参数，往后将根据实际训练和测试的结果再进行参数调整，或者选择其它神经网络的模型继续尝试和比较结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按照8:2 的比例进行随机分割训练集和测试集，训练集的数量为10万2916，测试集为是2万5729条。</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0" w:leftChars="0" w:right="0" w:rightChars="0" w:firstLine="0" w:firstLine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模型结果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560" w:right="0" w:rightChars="0" w:hanging="560" w:hangingChars="20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目前初步的探索，在构建一个新特征【‘脉压差’】，由数据中的【‘收缩压’-‘舒张压’】获得。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目前最优的模型的分数是：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MAE（平均绝对误差）：23.5956（分钟，越小越好），说明：平均绝对误差是所有单个观测值与算术平均值的偏差的绝对值的平均。平均绝对误差可以避免误差相互抵消的问题，因而可以准确反映实际预测误差的大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R方决定系数：0.28（越接近1越好），说明：表示一个随机变量与多个随机变量关系的数字特征，用来反映回归模式说明因变量变化可靠程度的一个统计指标</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drawing>
          <wp:inline distT="0" distB="0" distL="114300" distR="114300">
            <wp:extent cx="5273040" cy="2714625"/>
            <wp:effectExtent l="0" t="0" r="381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040" cy="271462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从上图来看，预测出来的红点的值基本覆盖在了真实值蓝点的密集区域，但对于真实值（蓝色点，Y轴表示点的数值大小）在200周围及以上的数据，拟合得并不好。</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目前定义一个标准是，预测值最好不超过真实值的15分钟。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①在汇总真实值与预测值的数据进行统计，符合标准的（预测值-真实值，没有绝对值）数据量在8445条，只占了测试集数据量的约33%。数据样式：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default" w:eastAsia="宋体" w:asciiTheme="minorHAnsi" w:hAnsiTheme="minorHAnsi" w:cstheme="minorBidi"/>
          <w:b w:val="0"/>
          <w:bCs w:val="0"/>
          <w:kern w:val="2"/>
          <w:sz w:val="28"/>
          <w:szCs w:val="28"/>
          <w:lang w:val="en-US" w:eastAsia="zh-CN" w:bidi="ar-SA"/>
        </w:rPr>
      </w:pPr>
      <w:r>
        <w:drawing>
          <wp:inline distT="0" distB="0" distL="114300" distR="114300">
            <wp:extent cx="2073910" cy="1485900"/>
            <wp:effectExtent l="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2073910" cy="1485900"/>
                    </a:xfrm>
                    <a:prstGeom prst="rect">
                      <a:avLst/>
                    </a:prstGeom>
                    <a:noFill/>
                    <a:ln>
                      <a:noFill/>
                    </a:ln>
                  </pic:spPr>
                </pic:pic>
              </a:graphicData>
            </a:graphic>
          </wp:inline>
        </w:drawing>
      </w:r>
      <w:r>
        <w:rPr>
          <w:rFonts w:hint="eastAsia"/>
          <w:lang w:val="en-US" w:eastAsia="zh-CN"/>
        </w:rPr>
        <w:t>预测值大于真实值，但在15（包含15）内。</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②从绝对值（|预测值-真实值|）来看，数据量达到1万2665条，占测试集的数据量约50%。数据样式：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pPr>
      <w:r>
        <w:drawing>
          <wp:inline distT="0" distB="0" distL="114300" distR="114300">
            <wp:extent cx="1447800" cy="1095375"/>
            <wp:effectExtent l="0" t="0" r="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1447800" cy="109537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default" w:eastAsia="宋体" w:asciiTheme="minorHAnsi" w:hAnsiTheme="minorHAnsi" w:cstheme="minorBidi"/>
          <w:b w:val="0"/>
          <w:bCs w:val="0"/>
          <w:kern w:val="2"/>
          <w:sz w:val="28"/>
          <w:szCs w:val="28"/>
          <w:lang w:val="en-US" w:eastAsia="zh-CN" w:bidi="ar-SA"/>
        </w:rPr>
      </w:pPr>
      <w:r>
        <w:rPr>
          <w:rFonts w:hint="eastAsia"/>
          <w:lang w:val="en-US" w:eastAsia="zh-CN"/>
        </w:rPr>
        <w:t>预测值可大于也可小于真实值，但范围在15（包含15）以内</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③统计误差在30 分钟以内的数据，则符合的数据量有1万9197条，占测试集数据量的约75%。这部分数据有望能够通过模型的优化来降低误差，因此这里存在有一定的模型优化空间</w:t>
      </w:r>
    </w:p>
    <w:p>
      <w:pPr>
        <w:widowControl w:val="0"/>
        <w:numPr>
          <w:ilvl w:val="0"/>
          <w:numId w:val="0"/>
        </w:numPr>
        <w:jc w:val="both"/>
        <w:rPr>
          <w:rFonts w:hint="eastAsia"/>
          <w:b w:val="0"/>
          <w:bCs w:val="0"/>
          <w:sz w:val="28"/>
          <w:szCs w:val="28"/>
          <w:lang w:val="en-US" w:eastAsia="zh-CN"/>
        </w:rPr>
      </w:pPr>
    </w:p>
    <w:p>
      <w:pPr>
        <w:widowControl w:val="0"/>
        <w:numPr>
          <w:ilvl w:val="0"/>
          <w:numId w:val="1"/>
        </w:numPr>
        <w:ind w:left="0" w:leftChars="0" w:firstLine="0" w:firstLineChars="0"/>
        <w:jc w:val="both"/>
        <w:rPr>
          <w:rFonts w:hint="eastAsia"/>
          <w:b w:val="0"/>
          <w:bCs w:val="0"/>
          <w:sz w:val="28"/>
          <w:szCs w:val="28"/>
          <w:lang w:val="en-US" w:eastAsia="zh-CN"/>
        </w:rPr>
      </w:pPr>
      <w:r>
        <w:rPr>
          <w:rFonts w:hint="eastAsia"/>
          <w:b w:val="0"/>
          <w:bCs w:val="0"/>
          <w:sz w:val="28"/>
          <w:szCs w:val="28"/>
          <w:lang w:val="en-US" w:eastAsia="zh-CN"/>
        </w:rPr>
        <w:t xml:space="preserve">讨论和建议   </w:t>
      </w:r>
    </w:p>
    <w:p>
      <w:pPr>
        <w:widowControl w:val="0"/>
        <w:numPr>
          <w:ilvl w:val="0"/>
          <w:numId w:val="0"/>
        </w:numPr>
        <w:ind w:leftChars="0" w:firstLine="560" w:firstLineChars="200"/>
        <w:jc w:val="both"/>
        <w:rPr>
          <w:rFonts w:hint="default"/>
          <w:b w:val="0"/>
          <w:bCs w:val="0"/>
          <w:sz w:val="28"/>
          <w:szCs w:val="28"/>
          <w:lang w:val="en-US" w:eastAsia="zh-CN"/>
        </w:rPr>
      </w:pPr>
      <w:r>
        <w:rPr>
          <w:rFonts w:hint="eastAsia"/>
          <w:b w:val="0"/>
          <w:bCs w:val="0"/>
          <w:sz w:val="28"/>
          <w:szCs w:val="28"/>
          <w:lang w:val="en-US" w:eastAsia="zh-CN"/>
        </w:rPr>
        <w:t>目前的病人候诊时间的初步模型的误差在23.6分钟（MAE），还可以有待优化模型，把误差降低。当下用于模型训练的数据是来源于病人本身，即通过病人的自述主诉以及生化指标的数据呈现；但候诊时间的本身对于医疗地点相关的资源配置同样具有相关的联系，如院方的出诊情况、医疗设备、资源配置等等，如有这方面的数据，可以更进一步的探索能够够提高相关数据模型的特征方法来优化模型。</w:t>
      </w:r>
    </w:p>
    <w:p>
      <w:pPr>
        <w:ind w:firstLine="560"/>
        <w:jc w:val="both"/>
        <w:rPr>
          <w:rFonts w:hint="eastAsia"/>
          <w:b w:val="0"/>
          <w:bCs w:val="0"/>
          <w:sz w:val="28"/>
          <w:szCs w:val="28"/>
          <w:lang w:val="en-US" w:eastAsia="zh-CN"/>
        </w:rPr>
      </w:pPr>
      <w:r>
        <w:rPr>
          <w:rFonts w:hint="eastAsia"/>
          <w:b w:val="0"/>
          <w:bCs w:val="0"/>
          <w:sz w:val="28"/>
          <w:szCs w:val="28"/>
          <w:lang w:val="en-US" w:eastAsia="zh-CN"/>
        </w:rPr>
        <w:t>除此之外，模型优化的特征工程目前尚未进行，下一步，将会从特征工程中进行探索，例如挖掘特征‘节假日’、‘工作日’、‘季节’、‘节气’等时间相关的特征。</w:t>
      </w:r>
    </w:p>
    <w:p>
      <w:pPr>
        <w:ind w:firstLine="560"/>
        <w:jc w:val="both"/>
        <w:rPr>
          <w:rFonts w:hint="default"/>
          <w:b w:val="0"/>
          <w:bCs w:val="0"/>
          <w:sz w:val="28"/>
          <w:szCs w:val="28"/>
          <w:lang w:val="en-US" w:eastAsia="zh-CN"/>
        </w:rPr>
      </w:pPr>
      <w:r>
        <w:rPr>
          <w:rFonts w:hint="eastAsia"/>
          <w:b w:val="0"/>
          <w:bCs w:val="0"/>
          <w:sz w:val="28"/>
          <w:szCs w:val="28"/>
          <w:lang w:val="en-US" w:eastAsia="zh-CN"/>
        </w:rPr>
        <w:t>另外，对于模型来说，可以从常用的方法来选择最优的模型，如‘k折交叉验证法’，‘特征交叉法’，‘</w:t>
      </w:r>
      <w:bookmarkStart w:id="0" w:name="_GoBack"/>
      <w:bookmarkEnd w:id="0"/>
      <w:r>
        <w:rPr>
          <w:rFonts w:hint="eastAsia"/>
          <w:b w:val="0"/>
          <w:bCs w:val="0"/>
          <w:sz w:val="28"/>
          <w:szCs w:val="28"/>
          <w:lang w:val="en-US" w:eastAsia="zh-CN"/>
        </w:rPr>
        <w:t>参数调节’等等。</w:t>
      </w:r>
    </w:p>
    <w:p>
      <w:pPr>
        <w:jc w:val="both"/>
        <w:rPr>
          <w:rFonts w:hint="default"/>
          <w:b/>
          <w:bCs/>
          <w:sz w:val="28"/>
          <w:szCs w:val="28"/>
          <w:lang w:val="en-US" w:eastAsia="zh-CN"/>
        </w:rPr>
      </w:pPr>
    </w:p>
    <w:p>
      <w:pPr>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3C52BB"/>
    <w:multiLevelType w:val="singleLevel"/>
    <w:tmpl w:val="B13C52BB"/>
    <w:lvl w:ilvl="0" w:tentative="0">
      <w:start w:val="19"/>
      <w:numFmt w:val="decimal"/>
      <w:suff w:val="nothing"/>
      <w:lvlText w:val="（%1）"/>
      <w:lvlJc w:val="left"/>
      <w:pPr>
        <w:ind w:left="280" w:leftChars="0" w:firstLine="0" w:firstLineChars="0"/>
      </w:pPr>
    </w:lvl>
  </w:abstractNum>
  <w:abstractNum w:abstractNumId="1">
    <w:nsid w:val="DE579D37"/>
    <w:multiLevelType w:val="singleLevel"/>
    <w:tmpl w:val="DE579D37"/>
    <w:lvl w:ilvl="0" w:tentative="0">
      <w:start w:val="7"/>
      <w:numFmt w:val="decimal"/>
      <w:suff w:val="nothing"/>
      <w:lvlText w:val="（%1）"/>
      <w:lvlJc w:val="left"/>
      <w:pPr>
        <w:ind w:left="280" w:leftChars="0" w:firstLine="0" w:firstLineChars="0"/>
      </w:pPr>
    </w:lvl>
  </w:abstractNum>
  <w:abstractNum w:abstractNumId="2">
    <w:nsid w:val="196206DE"/>
    <w:multiLevelType w:val="singleLevel"/>
    <w:tmpl w:val="196206DE"/>
    <w:lvl w:ilvl="0" w:tentative="0">
      <w:start w:val="1"/>
      <w:numFmt w:val="decimal"/>
      <w:suff w:val="nothing"/>
      <w:lvlText w:val="%1、"/>
      <w:lvlJc w:val="left"/>
    </w:lvl>
  </w:abstractNum>
  <w:abstractNum w:abstractNumId="3">
    <w:nsid w:val="325A4DEC"/>
    <w:multiLevelType w:val="singleLevel"/>
    <w:tmpl w:val="325A4DEC"/>
    <w:lvl w:ilvl="0" w:tentative="0">
      <w:start w:val="1"/>
      <w:numFmt w:val="decimal"/>
      <w:suff w:val="nothing"/>
      <w:lvlText w:val="（%1）"/>
      <w:lvlJc w:val="left"/>
      <w:pPr>
        <w:ind w:left="140" w:leftChars="0" w:firstLine="0" w:firstLineChars="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Q">
    <w15:presenceInfo w15:providerId="WPS Office" w15:userId="2829218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B3379"/>
    <w:rsid w:val="026C4D26"/>
    <w:rsid w:val="02850824"/>
    <w:rsid w:val="02D06D17"/>
    <w:rsid w:val="050A4EE8"/>
    <w:rsid w:val="07936824"/>
    <w:rsid w:val="083D5C60"/>
    <w:rsid w:val="08D416CD"/>
    <w:rsid w:val="098A3811"/>
    <w:rsid w:val="09A13CE8"/>
    <w:rsid w:val="0AB55BD7"/>
    <w:rsid w:val="0AC4731D"/>
    <w:rsid w:val="0AE46C55"/>
    <w:rsid w:val="0B691735"/>
    <w:rsid w:val="0C123EBB"/>
    <w:rsid w:val="0C78565D"/>
    <w:rsid w:val="0CAC786C"/>
    <w:rsid w:val="0D6C5FB2"/>
    <w:rsid w:val="0E4C72A3"/>
    <w:rsid w:val="0E736D92"/>
    <w:rsid w:val="0EAE0075"/>
    <w:rsid w:val="100A53FE"/>
    <w:rsid w:val="1010292E"/>
    <w:rsid w:val="11CE324F"/>
    <w:rsid w:val="12743BEC"/>
    <w:rsid w:val="13ED46D1"/>
    <w:rsid w:val="13FD4FDB"/>
    <w:rsid w:val="154273C0"/>
    <w:rsid w:val="157519BF"/>
    <w:rsid w:val="16023E2B"/>
    <w:rsid w:val="16EC6359"/>
    <w:rsid w:val="16FD0E37"/>
    <w:rsid w:val="18E871A5"/>
    <w:rsid w:val="1B305BAB"/>
    <w:rsid w:val="1C6C567F"/>
    <w:rsid w:val="1D181DFC"/>
    <w:rsid w:val="1DD549A4"/>
    <w:rsid w:val="1DF43DBF"/>
    <w:rsid w:val="1E7C1D64"/>
    <w:rsid w:val="1E83557D"/>
    <w:rsid w:val="1EB85162"/>
    <w:rsid w:val="21311D29"/>
    <w:rsid w:val="214A3535"/>
    <w:rsid w:val="21DB1235"/>
    <w:rsid w:val="2472091B"/>
    <w:rsid w:val="24B84404"/>
    <w:rsid w:val="26A47775"/>
    <w:rsid w:val="26A92B51"/>
    <w:rsid w:val="29383BCB"/>
    <w:rsid w:val="2968215D"/>
    <w:rsid w:val="29716FE4"/>
    <w:rsid w:val="29751703"/>
    <w:rsid w:val="29A44EFF"/>
    <w:rsid w:val="2A967B76"/>
    <w:rsid w:val="2ABC73F3"/>
    <w:rsid w:val="2AD4374E"/>
    <w:rsid w:val="2CD45589"/>
    <w:rsid w:val="2DD7181F"/>
    <w:rsid w:val="2E1425E7"/>
    <w:rsid w:val="2E172146"/>
    <w:rsid w:val="2E773823"/>
    <w:rsid w:val="2F7401F9"/>
    <w:rsid w:val="30A73B98"/>
    <w:rsid w:val="30BD404E"/>
    <w:rsid w:val="32BD68EC"/>
    <w:rsid w:val="32F32F5F"/>
    <w:rsid w:val="34163878"/>
    <w:rsid w:val="349E7D7F"/>
    <w:rsid w:val="34F2359E"/>
    <w:rsid w:val="36535571"/>
    <w:rsid w:val="37060074"/>
    <w:rsid w:val="376E2253"/>
    <w:rsid w:val="38206A2D"/>
    <w:rsid w:val="389E68EC"/>
    <w:rsid w:val="39811E78"/>
    <w:rsid w:val="39DF5DFF"/>
    <w:rsid w:val="3A0E3DA7"/>
    <w:rsid w:val="3A58018D"/>
    <w:rsid w:val="3A88479A"/>
    <w:rsid w:val="3BAD7059"/>
    <w:rsid w:val="3C991A3C"/>
    <w:rsid w:val="3CA31E84"/>
    <w:rsid w:val="3ED37DBE"/>
    <w:rsid w:val="3F163483"/>
    <w:rsid w:val="40A951AA"/>
    <w:rsid w:val="44A27B24"/>
    <w:rsid w:val="474663D1"/>
    <w:rsid w:val="4862695E"/>
    <w:rsid w:val="49256B73"/>
    <w:rsid w:val="49A02275"/>
    <w:rsid w:val="4D2A02B7"/>
    <w:rsid w:val="4DE23418"/>
    <w:rsid w:val="4E9C79D6"/>
    <w:rsid w:val="4EAD29F6"/>
    <w:rsid w:val="4FAB752A"/>
    <w:rsid w:val="50367948"/>
    <w:rsid w:val="52A4405F"/>
    <w:rsid w:val="53ED43AB"/>
    <w:rsid w:val="568448AC"/>
    <w:rsid w:val="56F5490F"/>
    <w:rsid w:val="57105378"/>
    <w:rsid w:val="582C7C4B"/>
    <w:rsid w:val="582F4B8F"/>
    <w:rsid w:val="58851F9B"/>
    <w:rsid w:val="588D0692"/>
    <w:rsid w:val="59180A81"/>
    <w:rsid w:val="593C3080"/>
    <w:rsid w:val="595F4427"/>
    <w:rsid w:val="5A76423F"/>
    <w:rsid w:val="5B430203"/>
    <w:rsid w:val="5C9C7022"/>
    <w:rsid w:val="5D396C98"/>
    <w:rsid w:val="5F31082C"/>
    <w:rsid w:val="5FCA146C"/>
    <w:rsid w:val="61510DC0"/>
    <w:rsid w:val="61D9532C"/>
    <w:rsid w:val="64061311"/>
    <w:rsid w:val="640F171D"/>
    <w:rsid w:val="64B75000"/>
    <w:rsid w:val="657C4C58"/>
    <w:rsid w:val="65983AF2"/>
    <w:rsid w:val="66063419"/>
    <w:rsid w:val="67B543FD"/>
    <w:rsid w:val="69125243"/>
    <w:rsid w:val="6AB03E3C"/>
    <w:rsid w:val="6AD9685A"/>
    <w:rsid w:val="6CA54DCB"/>
    <w:rsid w:val="6CE56B79"/>
    <w:rsid w:val="6D2A437D"/>
    <w:rsid w:val="6D715F70"/>
    <w:rsid w:val="6E53379C"/>
    <w:rsid w:val="6E5D2E1B"/>
    <w:rsid w:val="6EC6347E"/>
    <w:rsid w:val="6FE04FBF"/>
    <w:rsid w:val="700E41DD"/>
    <w:rsid w:val="72245A3A"/>
    <w:rsid w:val="73E94380"/>
    <w:rsid w:val="74A63D82"/>
    <w:rsid w:val="74FA4854"/>
    <w:rsid w:val="75551668"/>
    <w:rsid w:val="7558029F"/>
    <w:rsid w:val="75E40150"/>
    <w:rsid w:val="76DF1169"/>
    <w:rsid w:val="76F52541"/>
    <w:rsid w:val="78AC6C0E"/>
    <w:rsid w:val="79082D46"/>
    <w:rsid w:val="79C0124E"/>
    <w:rsid w:val="7A015E8E"/>
    <w:rsid w:val="7A3E3C97"/>
    <w:rsid w:val="7C3573D6"/>
    <w:rsid w:val="7D8A4A93"/>
    <w:rsid w:val="7DB53AF3"/>
    <w:rsid w:val="7DC46057"/>
    <w:rsid w:val="7E055BD6"/>
    <w:rsid w:val="7E111F96"/>
    <w:rsid w:val="7E1D4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Administrader</dc:creator>
  <cp:lastModifiedBy>MOSS</cp:lastModifiedBy>
  <dcterms:modified xsi:type="dcterms:W3CDTF">2020-08-06T09:55:38Z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